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proofErr w:type="spellStart"/>
      <w:proofErr w:type="gramStart"/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>numpy.linalg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14" w:author="רמי פוזיס" w:date="2021-02-09T17:19:00Z">
              <w:rPr/>
            </w:rPrChange>
          </w:rPr>
          <w:t>.solve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15" w:author="רמי פוזיס" w:date="2021-02-09T17:19:00Z">
              <w:rPr/>
            </w:rPrChange>
          </w:rPr>
          <w:t xml:space="preserve"> (15% of the assignment score) </w:t>
        </w:r>
      </w:ins>
    </w:p>
    <w:p w14:paraId="567D6BF5" w14:textId="21865167" w:rsidR="005E7C30" w:rsidRPr="001A540A" w:rsidRDefault="004377BA" w:rsidP="005E7C30">
      <w:pPr>
        <w:rPr>
          <w:ins w:id="16" w:author="רמי פוזיס" w:date="2021-02-09T17:07:00Z"/>
          <w:rFonts w:asciiTheme="majorHAnsi" w:hAnsiTheme="majorHAnsi" w:cstheme="majorHAnsi"/>
          <w:sz w:val="18"/>
          <w:szCs w:val="18"/>
          <w:rtl/>
          <w:rPrChange w:id="17" w:author="רמי פוזיס" w:date="2021-02-09T17:19:00Z">
            <w:rPr>
              <w:ins w:id="18" w:author="רמי פוזיס" w:date="2021-02-09T17:07:00Z"/>
              <w:rtl/>
            </w:rPr>
          </w:rPrChange>
        </w:rPr>
      </w:pPr>
      <w:ins w:id="1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(not studied in class) </w:t>
        </w:r>
      </w:ins>
      <w:proofErr w:type="spellStart"/>
      <w:proofErr w:type="gramStart"/>
      <w:ins w:id="21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2" w:author="רמי פוזיס" w:date="2021-02-09T17:19:00Z">
              <w:rPr/>
            </w:rPrChange>
          </w:rPr>
          <w:t>numpy.linalg</w:t>
        </w:r>
        <w:proofErr w:type="gramEnd"/>
        <w:r w:rsidR="00342FC8"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.cholesky</w:t>
        </w:r>
        <w:proofErr w:type="spellEnd"/>
        <w:r w:rsidR="00342FC8" w:rsidRPr="001A540A">
          <w:rPr>
            <w:rFonts w:asciiTheme="majorHAnsi" w:hAnsiTheme="majorHAnsi" w:cstheme="majorHAnsi"/>
            <w:sz w:val="18"/>
            <w:szCs w:val="18"/>
            <w:rPrChange w:id="24" w:author="רמי פוזיס" w:date="2021-02-09T17:19:00Z">
              <w:rPr/>
            </w:rPrChange>
          </w:rPr>
          <w:t xml:space="preserve">, </w:t>
        </w:r>
        <w:proofErr w:type="spellStart"/>
        <w:r w:rsidR="00550FFD"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>torch.cholesky</w:t>
        </w:r>
        <w:proofErr w:type="spellEnd"/>
        <w:r w:rsidR="00550FFD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 xml:space="preserve">, </w:t>
        </w:r>
      </w:ins>
      <w:proofErr w:type="spellStart"/>
      <w:ins w:id="27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linalg.qr</w:t>
        </w:r>
      </w:ins>
      <w:proofErr w:type="spellEnd"/>
      <w:ins w:id="2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0" w:author="רמי פוזיס" w:date="2021-02-09T17:19:00Z">
              <w:rPr/>
            </w:rPrChange>
          </w:rPr>
          <w:t xml:space="preserve">, </w:t>
        </w:r>
        <w:proofErr w:type="spellStart"/>
        <w:r w:rsidR="008D63BB" w:rsidRPr="001A540A">
          <w:rPr>
            <w:rFonts w:asciiTheme="majorHAnsi" w:hAnsiTheme="majorHAnsi" w:cstheme="majorHAnsi"/>
            <w:sz w:val="18"/>
            <w:szCs w:val="18"/>
            <w:rPrChange w:id="31" w:author="רמי פוזיס" w:date="2021-02-09T17:19:00Z">
              <w:rPr/>
            </w:rPrChange>
          </w:rPr>
          <w:t>torch.qr</w:t>
        </w:r>
        <w:proofErr w:type="spellEnd"/>
        <w:r w:rsidR="008D63BB" w:rsidRPr="001A540A">
          <w:rPr>
            <w:rFonts w:asciiTheme="majorHAnsi" w:hAnsiTheme="majorHAnsi" w:cstheme="majorHAnsi"/>
            <w:sz w:val="18"/>
            <w:szCs w:val="18"/>
            <w:rPrChange w:id="32" w:author="רמי פוזיס" w:date="2021-02-09T17:19:00Z">
              <w:rPr/>
            </w:rPrChange>
          </w:rPr>
          <w:t xml:space="preserve">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34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35" w:author="רמי פוזיס" w:date="2021-02-09T17:10:00Z"/>
          <w:rFonts w:asciiTheme="majorHAnsi" w:hAnsiTheme="majorHAnsi" w:cstheme="majorHAnsi"/>
          <w:sz w:val="18"/>
          <w:szCs w:val="18"/>
          <w:rPrChange w:id="36" w:author="רמי פוזיס" w:date="2021-02-09T17:19:00Z">
            <w:rPr>
              <w:ins w:id="37" w:author="רמי פוזיס" w:date="2021-02-09T17:10:00Z"/>
            </w:rPr>
          </w:rPrChange>
        </w:rPr>
      </w:pPr>
      <w:proofErr w:type="spellStart"/>
      <w:ins w:id="3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n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umpy</w:t>
        </w:r>
      </w:ins>
      <w:proofErr w:type="spellEnd"/>
      <w:ins w:id="42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.</w:t>
        </w:r>
        <w:proofErr w:type="gramStart"/>
        <w:r w:rsidR="00812232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>*.</w:t>
        </w:r>
      </w:ins>
      <w:proofErr w:type="spellStart"/>
      <w:ins w:id="45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46" w:author="רמי פוזיס" w:date="2021-02-09T17:19:00Z">
              <w:rPr/>
            </w:rPrChange>
          </w:rPr>
          <w:t>poly</w:t>
        </w:r>
      </w:ins>
      <w:ins w:id="47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>fit</w:t>
        </w:r>
      </w:ins>
      <w:proofErr w:type="spellEnd"/>
      <w:proofErr w:type="gramEnd"/>
      <w:ins w:id="49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51" w:author="רמי פוזיס" w:date="2021-02-09T17:19:00Z">
              <w:rPr/>
            </w:rPrChange>
          </w:rPr>
          <w:t xml:space="preserve"> </w:t>
        </w:r>
        <w:proofErr w:type="spellStart"/>
        <w:r w:rsidR="00D50953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numpy</w:t>
        </w:r>
        <w:proofErr w:type="spellEnd"/>
        <w:r w:rsidR="00D50953" w:rsidRPr="001A540A">
          <w:rPr>
            <w:rFonts w:asciiTheme="majorHAnsi" w:hAnsiTheme="majorHAnsi" w:cstheme="majorHAnsi"/>
            <w:sz w:val="18"/>
            <w:szCs w:val="18"/>
            <w:rPrChange w:id="53" w:author="רמי פוזיס" w:date="2021-02-09T17:19:00Z">
              <w:rPr/>
            </w:rPrChange>
          </w:rPr>
          <w:t>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54" w:author="רמי פוזיס" w:date="2021-02-09T17:19:00Z">
              <w:rPr/>
            </w:rPrChange>
          </w:rPr>
          <w:t xml:space="preserve"> </w:t>
        </w:r>
      </w:ins>
      <w:ins w:id="5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6" w:author="רמי פוזיס" w:date="2021-02-09T17:19:00Z">
              <w:rPr/>
            </w:rPrChange>
          </w:rPr>
          <w:t>(</w:t>
        </w:r>
      </w:ins>
      <w:ins w:id="57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58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60" w:author="רמי פוזיס" w:date="2021-02-09T17:11:00Z"/>
          <w:rFonts w:asciiTheme="majorHAnsi" w:hAnsiTheme="majorHAnsi" w:cstheme="majorHAnsi"/>
          <w:sz w:val="18"/>
          <w:szCs w:val="18"/>
          <w:rPrChange w:id="61" w:author="רמי פוזיס" w:date="2021-02-09T17:19:00Z">
            <w:rPr>
              <w:ins w:id="62" w:author="רמי פוזיס" w:date="2021-02-09T17:11:00Z"/>
            </w:rPr>
          </w:rPrChange>
        </w:rPr>
      </w:pPr>
      <w:proofErr w:type="spellStart"/>
      <w:ins w:id="63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66" w:author="רמי פוזיס" w:date="2021-02-09T17:19:00Z">
              <w:rPr/>
            </w:rPrChange>
          </w:rPr>
          <w:t>*.interpolate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67" w:author="רמי פוזיס" w:date="2021-02-09T17:19:00Z">
              <w:rPr/>
            </w:rPrChange>
          </w:rPr>
          <w:t xml:space="preserve">, </w:t>
        </w:r>
      </w:ins>
      <w:ins w:id="68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9" w:author="רמי פוזיס" w:date="2021-02-09T17:19:00Z">
              <w:rPr/>
            </w:rPrChange>
          </w:rPr>
          <w:t>torch.</w:t>
        </w:r>
      </w:ins>
      <w:ins w:id="70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1" w:author="רמי פוזיס" w:date="2021-02-09T17:19:00Z">
              <w:rPr/>
            </w:rPrChange>
          </w:rPr>
          <w:t>*</w:t>
        </w:r>
      </w:ins>
      <w:ins w:id="72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3" w:author="רמי פוזיס" w:date="2021-02-09T17:19:00Z">
              <w:rPr/>
            </w:rPrChange>
          </w:rPr>
          <w:t>.interpolate</w:t>
        </w:r>
      </w:ins>
      <w:ins w:id="7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5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77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78" w:author="רמי פוזיס" w:date="2021-02-09T16:58:00Z"/>
          <w:rFonts w:asciiTheme="majorHAnsi" w:hAnsiTheme="majorHAnsi" w:cstheme="majorHAnsi"/>
          <w:sz w:val="18"/>
          <w:szCs w:val="18"/>
          <w:rPrChange w:id="79" w:author="רמי פוזיס" w:date="2021-02-09T17:19:00Z">
            <w:rPr>
              <w:ins w:id="80" w:author="רמי פוזיס" w:date="2021-02-09T16:58:00Z"/>
            </w:rPr>
          </w:rPrChange>
        </w:rPr>
      </w:pPr>
      <w:proofErr w:type="spellStart"/>
      <w:ins w:id="81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84" w:author="רמי פוזיס" w:date="2021-02-09T17:19:00Z">
              <w:rPr/>
            </w:rPrChange>
          </w:rPr>
          <w:t>*.roots</w:t>
        </w:r>
      </w:ins>
      <w:proofErr w:type="gramEnd"/>
      <w:ins w:id="85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86" w:author="רמי פוזיס" w:date="2021-02-09T17:19:00Z">
              <w:rPr/>
            </w:rPrChange>
          </w:rPr>
          <w:t xml:space="preserve"> (</w:t>
        </w:r>
      </w:ins>
      <w:ins w:id="87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8" w:author="רמי פוזיס" w:date="2021-02-09T17:19:00Z">
              <w:rPr/>
            </w:rPrChange>
          </w:rPr>
          <w:t>30</w:t>
        </w:r>
      </w:ins>
      <w:ins w:id="8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0" w:author="רמי פוזיס" w:date="2021-02-09T17:19:00Z">
              <w:rPr/>
            </w:rPrChange>
          </w:rPr>
          <w:t xml:space="preserve">% of the assignment </w:t>
        </w:r>
      </w:ins>
      <w:ins w:id="9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2" w:author="רמי פוזיס" w:date="2021-02-09T17:19:00Z">
              <w:rPr/>
            </w:rPrChange>
          </w:rPr>
          <w:t xml:space="preserve">2 </w:t>
        </w:r>
      </w:ins>
      <w:ins w:id="93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4" w:author="רמי פוזיס" w:date="2021-02-09T17:19:00Z">
              <w:rPr/>
            </w:rPrChange>
          </w:rPr>
          <w:t>score</w:t>
        </w:r>
      </w:ins>
      <w:ins w:id="95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6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97" w:author="רמי פוזיס" w:date="2021-02-09T17:19:00Z">
              <w:rPr/>
            </w:rPrChange>
          </w:rPr>
          <w:t>15%</w:t>
        </w:r>
      </w:ins>
      <w:ins w:id="98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99" w:author="רמי פוזיס" w:date="2021-02-09T17:19:00Z">
              <w:rPr/>
            </w:rPrChange>
          </w:rPr>
          <w:t xml:space="preserve"> of the assignment 3 score</w:t>
        </w:r>
      </w:ins>
      <w:ins w:id="100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1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02" w:author="רמי פוזיס" w:date="2021-02-09T17:20:00Z"/>
        </w:rPr>
      </w:pPr>
      <w:ins w:id="103" w:author="רמי פוזיס" w:date="2021-02-09T17:20:00Z">
        <w:r>
          <w:t>All numeric differentiation functions are allowed (including gradient</w:t>
        </w:r>
      </w:ins>
      <w:ins w:id="104" w:author="רמי פוזיס" w:date="2021-02-09T17:21:00Z">
        <w:r w:rsidR="00EF5E0A">
          <w:t>s</w:t>
        </w:r>
      </w:ins>
      <w:ins w:id="105" w:author="רמי פוזיס" w:date="2021-02-09T17:20:00Z">
        <w:r w:rsidR="00EF5E0A">
          <w:t xml:space="preserve">, and </w:t>
        </w:r>
      </w:ins>
      <w:ins w:id="106" w:author="רמי פוזיס" w:date="2021-02-09T17:21:00Z">
        <w:r w:rsidR="00EF5E0A">
          <w:t xml:space="preserve">the </w:t>
        </w:r>
      </w:ins>
      <w:ins w:id="107" w:author="רמי פוזיס" w:date="2021-02-09T17:20:00Z">
        <w:r w:rsidR="00EF5E0A">
          <w:t>gradient</w:t>
        </w:r>
        <w:r>
          <w:t xml:space="preserve"> descent</w:t>
        </w:r>
      </w:ins>
      <w:ins w:id="108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09" w:author="רמי פוזיס" w:date="2021-02-09T16:47:00Z"/>
          <w:rtl/>
        </w:rPr>
      </w:pPr>
      <w:ins w:id="110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11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112" w:author="רמי פוזיס" w:date="2021-02-09T17:21:00Z"/>
        </w:rPr>
      </w:pPr>
      <w:ins w:id="113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14" w:author="רמי פוזיס" w:date="2021-02-09T17:28:00Z">
        <w:r w:rsidR="008C61A6">
          <w:t>.</w:t>
        </w:r>
      </w:ins>
      <w:del w:id="115" w:author="רמי פוזיס" w:date="2021-02-09T17:28:00Z">
        <w:r w:rsidR="00EF704B" w:rsidDel="008C61A6">
          <w:delText>:</w:delText>
        </w:r>
      </w:del>
      <w:ins w:id="116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17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18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4F7757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4F7757" w:rsidP="00AD43EC">
      <w:pPr>
        <w:pStyle w:val="ListParagraph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4F7757" w:rsidP="00CE3BB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ListParagraph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19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20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21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22" w:author="רמי פוזיס" w:date="2021-02-09T15:58:00Z">
        <w:r>
          <w:t xml:space="preserve">Solutions will be tested with </w:t>
        </w:r>
      </w:ins>
      <m:oMath>
        <m:r>
          <w:ins w:id="123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24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25" w:author="רמי פוזיס" w:date="2021-02-09T16:00:00Z">
        <w:r w:rsidR="002F764D">
          <w:rPr>
            <w:rFonts w:eastAsiaTheme="minorEastAsia"/>
          </w:rPr>
          <w:t>of various degrees</w:t>
        </w:r>
      </w:ins>
      <w:ins w:id="126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27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28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29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Del="00724733" w:rsidRDefault="40E6146A" w:rsidP="61534BE7">
            <w:pPr>
              <w:rPr>
                <w:del w:id="130" w:author="natai ella" w:date="2021-02-13T18:04:00Z"/>
              </w:rPr>
            </w:pPr>
            <w:r>
              <w:t xml:space="preserve"> </w:t>
            </w:r>
          </w:p>
          <w:p w14:paraId="248D97AA" w14:textId="77777777" w:rsidR="00C129FF" w:rsidRDefault="00724733" w:rsidP="00724733">
            <w:pPr>
              <w:rPr>
                <w:ins w:id="131" w:author="natai ella" w:date="2021-02-13T18:14:00Z"/>
              </w:rPr>
            </w:pPr>
            <w:proofErr w:type="gramStart"/>
            <w:ins w:id="132" w:author="natai ella" w:date="2021-02-11T21:00:00Z">
              <w:r>
                <w:t>L</w:t>
              </w:r>
              <w:r w:rsidR="00E2453F">
                <w:t>agrange</w:t>
              </w:r>
            </w:ins>
            <w:proofErr w:type="gramEnd"/>
            <w:ins w:id="133" w:author="natai ella" w:date="2021-02-13T18:03:00Z">
              <w:r>
                <w:t xml:space="preserve"> I know its n^2 but I had problems with calculating c in </w:t>
              </w:r>
              <w:r w:rsidRPr="00724733">
                <w:t>newton method</w:t>
              </w:r>
            </w:ins>
            <w:ins w:id="134" w:author="natai ella" w:date="2021-02-13T18:04:00Z">
              <w:r>
                <w:t xml:space="preserve"> </w:t>
              </w:r>
            </w:ins>
          </w:p>
          <w:p w14:paraId="0C677C80" w14:textId="6350A18D" w:rsidR="00C129FF" w:rsidRDefault="00C129FF" w:rsidP="00724733">
            <w:pPr>
              <w:rPr>
                <w:ins w:id="135" w:author="natai ella" w:date="2021-02-13T18:14:00Z"/>
              </w:rPr>
            </w:pPr>
            <w:ins w:id="136" w:author="natai ella" w:date="2021-02-13T18:14:00Z">
              <w:r>
                <w:t xml:space="preserve">Before I do </w:t>
              </w:r>
              <w:proofErr w:type="gramStart"/>
              <w:r>
                <w:t>Lagrange</w:t>
              </w:r>
              <w:proofErr w:type="gramEnd"/>
              <w:r>
                <w:t xml:space="preserve"> I extract n points from the function</w:t>
              </w:r>
            </w:ins>
            <w:ins w:id="137" w:author="natai ella" w:date="2021-02-13T18:15:00Z">
              <w:r>
                <w:t xml:space="preserve"> given to me with equal range between each other </w:t>
              </w:r>
            </w:ins>
          </w:p>
          <w:p w14:paraId="58FF213B" w14:textId="77777777" w:rsidR="00C129FF" w:rsidRDefault="00C129FF" w:rsidP="00724733">
            <w:pPr>
              <w:rPr>
                <w:ins w:id="138" w:author="natai ella" w:date="2021-02-13T18:14:00Z"/>
              </w:rPr>
            </w:pPr>
          </w:p>
          <w:p w14:paraId="691E9C10" w14:textId="791FEE1F" w:rsidR="61534BE7" w:rsidRDefault="00724733" w:rsidP="00724733">
            <w:pPr>
              <w:rPr>
                <w:ins w:id="139" w:author="natai ella" w:date="2021-02-13T18:05:00Z"/>
              </w:rPr>
            </w:pPr>
            <w:ins w:id="140" w:author="natai ella" w:date="2021-02-13T18:04:00Z">
              <w:r>
                <w:t xml:space="preserve">note that il line 59 I write the algorithm in comment because for some </w:t>
              </w:r>
            </w:ins>
            <w:ins w:id="141" w:author="natai ella" w:date="2021-02-13T18:14:00Z">
              <w:r w:rsidR="00C129FF">
                <w:t>reason</w:t>
              </w:r>
            </w:ins>
            <w:ins w:id="142" w:author="natai ella" w:date="2021-02-13T18:05:00Z">
              <w:r>
                <w:t xml:space="preserve"> it </w:t>
              </w:r>
            </w:ins>
            <w:ins w:id="143" w:author="natai ella" w:date="2021-02-13T18:14:00Z">
              <w:r w:rsidR="00C129FF">
                <w:t>goes</w:t>
              </w:r>
            </w:ins>
            <w:ins w:id="144" w:author="natai ella" w:date="2021-02-13T18:05:00Z">
              <w:r>
                <w:t xml:space="preserve"> into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</w:t>
              </w:r>
            </w:ins>
            <w:ins w:id="145" w:author="natai ella" w:date="2021-02-13T18:14:00Z">
              <w:r w:rsidR="00C129FF">
                <w:t>infinite</w:t>
              </w:r>
            </w:ins>
            <w:ins w:id="146" w:author="natai ella" w:date="2021-02-13T18:05:00Z">
              <w:r>
                <w:t xml:space="preserve"> loop with the fallowing code- </w:t>
              </w:r>
            </w:ins>
          </w:p>
          <w:p w14:paraId="19DBFB11" w14:textId="77777777" w:rsidR="00724733" w:rsidRDefault="00724733" w:rsidP="00724733">
            <w:pPr>
              <w:rPr>
                <w:ins w:id="147" w:author="natai ella" w:date="2021-02-13T18:13:00Z"/>
              </w:rPr>
            </w:pPr>
            <w:proofErr w:type="spellStart"/>
            <w:ins w:id="148" w:author="natai ella" w:date="2021-02-13T18:13:00Z">
              <w:r>
                <w:t>arr</w:t>
              </w:r>
              <w:proofErr w:type="spellEnd"/>
              <w:r>
                <w:t xml:space="preserve"> = [lambda x:</w:t>
              </w:r>
              <w:proofErr w:type="gramStart"/>
              <w:r>
                <w:t>x]*</w:t>
              </w:r>
              <w:proofErr w:type="gramEnd"/>
              <w:r>
                <w:t>10</w:t>
              </w:r>
            </w:ins>
          </w:p>
          <w:p w14:paraId="273B6D74" w14:textId="4795BA78" w:rsidR="00724733" w:rsidRDefault="00724733" w:rsidP="00724733">
            <w:pPr>
              <w:rPr>
                <w:ins w:id="149" w:author="natai ella" w:date="2021-02-13T18:13:00Z"/>
              </w:rPr>
            </w:pPr>
            <w:ins w:id="150" w:author="natai ella" w:date="2021-02-13T18:13:00Z">
              <w:r>
                <w:t xml:space="preserve">for </w:t>
              </w:r>
              <w:proofErr w:type="spellStart"/>
              <w:r>
                <w:t>i</w:t>
              </w:r>
              <w:proofErr w:type="spellEnd"/>
              <w:r>
                <w:t xml:space="preserve"> in </w:t>
              </w:r>
              <w:proofErr w:type="gramStart"/>
              <w:r>
                <w:t>range(</w:t>
              </w:r>
            </w:ins>
            <w:proofErr w:type="gramEnd"/>
            <w:ins w:id="151" w:author="natai ella" w:date="2021-02-13T18:14:00Z">
              <w:r w:rsidR="00C129FF">
                <w:t>1</w:t>
              </w:r>
            </w:ins>
            <w:ins w:id="152" w:author="natai ella" w:date="2021-02-13T18:13:00Z">
              <w:r>
                <w:t>,10):</w:t>
              </w:r>
            </w:ins>
          </w:p>
          <w:p w14:paraId="2DE2D069" w14:textId="77777777" w:rsidR="00724733" w:rsidRDefault="00724733" w:rsidP="00724733">
            <w:pPr>
              <w:rPr>
                <w:ins w:id="153" w:author="natai ella" w:date="2021-02-13T18:13:00Z"/>
              </w:rPr>
            </w:pPr>
            <w:ins w:id="154" w:author="natai ella" w:date="2021-02-13T18:13:00Z">
              <w:r>
                <w:t xml:space="preserve">    </w:t>
              </w:r>
              <w:proofErr w:type="spellStart"/>
              <w:r>
                <w:t>arr</w:t>
              </w:r>
              <w:proofErr w:type="spellEnd"/>
              <w:r>
                <w:t>[</w:t>
              </w:r>
              <w:proofErr w:type="spellStart"/>
              <w:r>
                <w:t>i</w:t>
              </w:r>
              <w:proofErr w:type="spellEnd"/>
              <w:r>
                <w:t xml:space="preserve">] = lambda x: </w:t>
              </w:r>
              <w:proofErr w:type="spellStart"/>
              <w:r>
                <w:t>arr</w:t>
              </w:r>
              <w:proofErr w:type="spellEnd"/>
              <w:r>
                <w:t>[i-</w:t>
              </w:r>
              <w:proofErr w:type="gramStart"/>
              <w:r>
                <w:t>1](</w:t>
              </w:r>
              <w:proofErr w:type="gramEnd"/>
              <w:r>
                <w:t>x)+1</w:t>
              </w:r>
            </w:ins>
          </w:p>
          <w:p w14:paraId="48B3CF9C" w14:textId="71621ABE" w:rsidR="00724733" w:rsidRDefault="00724733" w:rsidP="00724733">
            <w:pPr>
              <w:rPr>
                <w:ins w:id="155" w:author="natai ella" w:date="2021-02-13T18:05:00Z"/>
              </w:rPr>
            </w:pPr>
            <w:ins w:id="156" w:author="natai ella" w:date="2021-02-13T18:13:00Z">
              <w:r>
                <w:t>print(</w:t>
              </w:r>
              <w:proofErr w:type="spellStart"/>
              <w:proofErr w:type="gramStart"/>
              <w:r>
                <w:t>arr</w:t>
              </w:r>
              <w:proofErr w:type="spellEnd"/>
              <w:r>
                <w:t>[</w:t>
              </w:r>
              <w:proofErr w:type="gramEnd"/>
              <w:r>
                <w:t>7](3))</w:t>
              </w:r>
            </w:ins>
          </w:p>
          <w:p w14:paraId="1C0321FE" w14:textId="5ADBFADE" w:rsidR="00724733" w:rsidDel="00C129FF" w:rsidRDefault="00724733">
            <w:pPr>
              <w:rPr>
                <w:del w:id="157" w:author="natai ella" w:date="2021-02-13T18:13:00Z"/>
              </w:rPr>
            </w:pPr>
            <w:proofErr w:type="gramStart"/>
            <w:ins w:id="158" w:author="natai ella" w:date="2021-02-13T18:05:00Z">
              <w:r>
                <w:t>So</w:t>
              </w:r>
              <w:proofErr w:type="gramEnd"/>
              <w:r>
                <w:t xml:space="preserve"> I fix it by doing </w:t>
              </w:r>
              <w:r w:rsidRPr="00724733">
                <w:t>recursion</w:t>
              </w:r>
            </w:ins>
          </w:p>
          <w:p w14:paraId="09EC3F37" w14:textId="7FA7833B" w:rsidR="61534BE7" w:rsidRDefault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59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60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9683E32" w14:textId="77777777" w:rsidR="00C129FF" w:rsidRPr="00C129FF" w:rsidRDefault="0AA426F2" w:rsidP="00C129FF">
            <w:pPr>
              <w:pStyle w:val="HTMLPreformatted"/>
              <w:shd w:val="clear" w:color="auto" w:fill="FFFFFF"/>
              <w:rPr>
                <w:ins w:id="161" w:author="natai ella" w:date="2021-02-13T18:15:00Z"/>
                <w:color w:val="080808"/>
                <w:lang w:val="en-IL" w:eastAsia="en-IL"/>
              </w:rPr>
            </w:pPr>
            <w:r>
              <w:t xml:space="preserve"> </w:t>
            </w:r>
            <w:proofErr w:type="spellStart"/>
            <w:ins w:id="162" w:author="natai ella" w:date="2021-02-13T18:15:00Z">
              <w:r w:rsidR="00C129FF" w:rsidRPr="00C129FF">
                <w:rPr>
                  <w:color w:val="000000"/>
                  <w:lang w:val="en-IL" w:eastAsia="en-IL"/>
                </w:rPr>
                <w:t>the_secant_method</w:t>
              </w:r>
              <w:proofErr w:type="spellEnd"/>
            </w:ins>
          </w:p>
          <w:p w14:paraId="7FFDB4DA" w14:textId="3DC95DA7" w:rsidR="0AA426F2" w:rsidRDefault="00C129FF" w:rsidP="61534BE7">
            <w:pPr>
              <w:rPr>
                <w:ins w:id="163" w:author="natai ella" w:date="2021-02-13T18:17:00Z"/>
              </w:rPr>
            </w:pPr>
            <w:ins w:id="164" w:author="natai ella" w:date="2021-02-13T18:16:00Z">
              <w:r>
                <w:t xml:space="preserve">we do g(x) = f1(x) – f2(x) then I look </w:t>
              </w:r>
            </w:ins>
            <w:ins w:id="165" w:author="natai ella" w:date="2021-02-13T18:17:00Z">
              <w:r>
                <w:t>at n points in the range(</w:t>
              </w:r>
              <w:proofErr w:type="spellStart"/>
              <w:proofErr w:type="gramStart"/>
              <w:r>
                <w:t>a,b</w:t>
              </w:r>
              <w:proofErr w:type="spellEnd"/>
              <w:proofErr w:type="gramEnd"/>
              <w:r>
                <w:t xml:space="preserve">) if we flip sign I take </w:t>
              </w:r>
            </w:ins>
            <w:ins w:id="166" w:author="natai ella" w:date="2021-02-13T18:19:00Z">
              <w:r>
                <w:t xml:space="preserve"> </w:t>
              </w:r>
            </w:ins>
            <w:ins w:id="167" w:author="natai ella" w:date="2021-02-13T18:17:00Z">
              <w:r>
                <w:t>note</w:t>
              </w:r>
            </w:ins>
          </w:p>
          <w:p w14:paraId="1A7E7BE5" w14:textId="0220A67B" w:rsidR="00C129FF" w:rsidRDefault="00C129FF" w:rsidP="61534BE7">
            <w:pPr>
              <w:rPr>
                <w:ins w:id="168" w:author="natai ella" w:date="2021-02-13T18:17:00Z"/>
              </w:rPr>
            </w:pPr>
            <w:ins w:id="169" w:author="natai ella" w:date="2021-02-13T18:17:00Z">
              <w:r>
                <w:t>then for each time we flip sign I do the secant method</w:t>
              </w:r>
            </w:ins>
          </w:p>
          <w:p w14:paraId="399F6DEA" w14:textId="1B47A0D8" w:rsidR="00C129FF" w:rsidRDefault="00C129FF" w:rsidP="61534BE7">
            <w:pPr>
              <w:rPr>
                <w:ins w:id="170" w:author="natai ella" w:date="2021-02-13T18:18:00Z"/>
              </w:rPr>
            </w:pPr>
            <w:ins w:id="171" w:author="natai ella" w:date="2021-02-13T18:18:00Z">
              <w:r>
                <w:t xml:space="preserve">n is random number I give at start I give it 100 as I can never find everything </w:t>
              </w:r>
            </w:ins>
          </w:p>
          <w:p w14:paraId="3876F646" w14:textId="2A3A3231" w:rsidR="00C129FF" w:rsidRDefault="00C129FF" w:rsidP="61534BE7">
            <w:pPr>
              <w:rPr>
                <w:ins w:id="172" w:author="natai ella" w:date="2021-02-13T18:20:00Z"/>
              </w:rPr>
            </w:pPr>
            <w:ins w:id="173" w:author="natai ella" w:date="2021-02-13T18:18:00Z">
              <w:r>
                <w:t xml:space="preserve">for example if your function has </w:t>
              </w:r>
              <w:proofErr w:type="gramStart"/>
              <w:r>
                <w:t>if(</w:t>
              </w:r>
            </w:ins>
            <w:proofErr w:type="gramEnd"/>
            <w:ins w:id="174" w:author="natai ella" w:date="2021-02-13T18:19:00Z">
              <w:r>
                <w:t>number &lt;</w:t>
              </w:r>
            </w:ins>
            <w:ins w:id="175" w:author="natai ella" w:date="2021-02-13T18:18:00Z">
              <w:r>
                <w:t xml:space="preserve">x </w:t>
              </w:r>
            </w:ins>
            <w:ins w:id="176" w:author="natai ella" w:date="2021-02-13T18:19:00Z">
              <w:r>
                <w:t>&lt; number</w:t>
              </w:r>
            </w:ins>
            <w:ins w:id="177" w:author="natai ella" w:date="2021-02-13T18:18:00Z">
              <w:r>
                <w:t xml:space="preserve"> </w:t>
              </w:r>
            </w:ins>
            <w:ins w:id="178" w:author="natai ella" w:date="2021-02-13T18:19:00Z">
              <w:r>
                <w:t xml:space="preserve">I don’t hit) then </w:t>
              </w:r>
            </w:ins>
          </w:p>
          <w:p w14:paraId="25F23445" w14:textId="13976CD4" w:rsidR="00C129FF" w:rsidRDefault="00C129FF" w:rsidP="61534BE7">
            <w:ins w:id="179" w:author="natai ella" w:date="2021-02-13T18:19:00Z">
              <w:r>
                <w:t>f(x)= f(x)*</w:t>
              </w:r>
              <w:proofErr w:type="gramStart"/>
              <w:r>
                <w:t>sin(</w:t>
              </w:r>
              <w:proofErr w:type="spellStart"/>
              <w:proofErr w:type="gramEnd"/>
              <w:r>
                <w:t>x</w:t>
              </w:r>
            </w:ins>
            <w:ins w:id="180" w:author="natai ella" w:date="2021-02-13T18:20:00Z">
              <w:r>
                <w:t>^a</w:t>
              </w:r>
              <w:proofErr w:type="spellEnd"/>
              <w:r>
                <w:t xml:space="preserve"> very big number</w:t>
              </w:r>
            </w:ins>
            <w:ins w:id="181" w:author="natai ella" w:date="2021-02-13T18:19:00Z">
              <w:r>
                <w:t>)</w:t>
              </w:r>
            </w:ins>
            <w:ins w:id="182" w:author="natai ella" w:date="2021-02-13T18:20:00Z">
              <w:r>
                <w:t xml:space="preserve"> il never see the </w:t>
              </w:r>
            </w:ins>
            <w:ins w:id="183" w:author="natai ella" w:date="2021-02-13T18:21:00Z">
              <w:r>
                <w:t>infinite</w:t>
              </w:r>
            </w:ins>
            <w:ins w:id="184" w:author="natai ella" w:date="2021-02-13T18:20:00Z">
              <w:r>
                <w:t xml:space="preserve"> number of intersections there</w:t>
              </w:r>
            </w:ins>
          </w:p>
          <w:p w14:paraId="03714099" w14:textId="24BA6E1F" w:rsidR="61534BE7" w:rsidDel="00C129FF" w:rsidRDefault="61534BE7" w:rsidP="61534BE7">
            <w:pPr>
              <w:rPr>
                <w:del w:id="185" w:author="natai ella" w:date="2021-02-13T18:15:00Z"/>
              </w:rPr>
            </w:pPr>
          </w:p>
          <w:p w14:paraId="0C7A38FD" w14:textId="73E43AA8" w:rsidR="61534BE7" w:rsidDel="00C129FF" w:rsidRDefault="61534BE7" w:rsidP="61534BE7">
            <w:pPr>
              <w:rPr>
                <w:del w:id="186" w:author="natai ella" w:date="2021-02-13T18:18:00Z"/>
              </w:rPr>
            </w:pPr>
          </w:p>
          <w:p w14:paraId="0BAF5D27" w14:textId="3ED429EE" w:rsidR="61534BE7" w:rsidDel="00C129FF" w:rsidRDefault="61534BE7" w:rsidP="61534BE7">
            <w:pPr>
              <w:rPr>
                <w:del w:id="187" w:author="natai ella" w:date="2021-02-13T18:18:00Z"/>
              </w:rPr>
            </w:pPr>
          </w:p>
          <w:p w14:paraId="222C3994" w14:textId="439EE41C" w:rsidR="61534BE7" w:rsidRDefault="61534BE7" w:rsidP="61534BE7"/>
        </w:tc>
      </w:tr>
      <w:tr w:rsidR="00C129FF" w14:paraId="1125718A" w14:textId="77777777" w:rsidTr="61534BE7">
        <w:trPr>
          <w:ins w:id="188" w:author="natai ella" w:date="2021-02-13T18:15:00Z"/>
        </w:trPr>
        <w:tc>
          <w:tcPr>
            <w:tcW w:w="9360" w:type="dxa"/>
          </w:tcPr>
          <w:p w14:paraId="31E3F471" w14:textId="77777777" w:rsidR="00C129FF" w:rsidRDefault="00C129FF" w:rsidP="00C129FF">
            <w:pPr>
              <w:pStyle w:val="HTMLPreformatted"/>
              <w:shd w:val="clear" w:color="auto" w:fill="FFFFFF"/>
              <w:rPr>
                <w:ins w:id="189" w:author="natai ella" w:date="2021-02-13T18:15:00Z"/>
              </w:rPr>
            </w:pPr>
          </w:p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3559CF02" w:rsidR="787543AB" w:rsidRDefault="0086595E" w:rsidP="61534BE7">
            <w:ins w:id="190" w:author="natai ella" w:date="2021-02-15T23:01:00Z">
              <w:r>
                <w:t xml:space="preserve">We just </w:t>
              </w:r>
            </w:ins>
            <w:ins w:id="191" w:author="natai ella" w:date="2021-02-15T23:02:00Z">
              <w:r>
                <w:t xml:space="preserve">create equal </w:t>
              </w:r>
            </w:ins>
            <w:ins w:id="192" w:author="natai ella" w:date="2021-02-15T23:03:00Z">
              <w:r>
                <w:t>distant</w:t>
              </w:r>
            </w:ins>
            <w:ins w:id="193" w:author="natai ella" w:date="2021-02-15T23:02:00Z">
              <w:r>
                <w:t xml:space="preserve"> points and call it dx then we </w:t>
              </w:r>
            </w:ins>
            <w:ins w:id="194" w:author="natai ella" w:date="2021-02-15T23:03:00Z">
              <w:r>
                <w:t>calculate</w:t>
              </w:r>
            </w:ins>
            <w:ins w:id="195" w:author="natai ella" w:date="2021-02-15T23:02:00Z">
              <w:r>
                <w:t xml:space="preserve"> the area in the </w:t>
              </w:r>
            </w:ins>
            <w:ins w:id="196" w:author="natai ella" w:date="2021-02-15T23:03:00Z">
              <w:r>
                <w:t>trapezoid</w:t>
              </w:r>
            </w:ins>
            <w:ins w:id="197" w:author="natai ella" w:date="2021-02-15T23:02:00Z">
              <w:r>
                <w:t xml:space="preserve"> dx*(b1+b2)</w:t>
              </w:r>
            </w:ins>
            <w:r w:rsidR="787543AB">
              <w:t xml:space="preserve"> </w:t>
            </w:r>
            <w:ins w:id="198" w:author="natai ella" w:date="2021-02-15T23:02:00Z">
              <w:r>
                <w:t xml:space="preserve">/2 </w:t>
              </w:r>
            </w:ins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199" w:author="רמי פוזיס" w:date="2021-02-09T17:35:00Z"/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ins w:id="200" w:author="רמי פוזיס" w:date="2021-02-09T17:34:00Z">
        <w:r w:rsidR="007126EB">
          <w:t xml:space="preserve">You may ignore all intersection points </w:t>
        </w:r>
      </w:ins>
      <w:ins w:id="201" w:author="רמי פוזיס" w:date="2021-02-09T17:35:00Z">
        <w:r w:rsidR="00392E04">
          <w:t xml:space="preserve">outside the range </w:t>
        </w:r>
      </w:ins>
      <m:oMath>
        <m:r>
          <w:ins w:id="202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203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04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205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206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A21BDA2" w14:textId="7B74D9A6" w:rsidR="0086595E" w:rsidRDefault="5EE0F092" w:rsidP="0086595E">
            <w:pPr>
              <w:pPrChange w:id="207" w:author="natai ella" w:date="2021-02-15T23:04:00Z">
                <w:pPr/>
              </w:pPrChange>
            </w:pPr>
            <w:r>
              <w:t xml:space="preserve"> </w:t>
            </w:r>
            <w:ins w:id="208" w:author="natai ella" w:date="2021-02-15T23:03:00Z">
              <w:r w:rsidR="0086595E">
                <w:t xml:space="preserve">Here I don’t use </w:t>
              </w:r>
            </w:ins>
            <w:ins w:id="209" w:author="natai ella" w:date="2021-02-15T23:04:00Z">
              <w:r w:rsidR="0086595E">
                <w:t>trapezoid</w:t>
              </w:r>
            </w:ins>
            <w:ins w:id="210" w:author="natai ella" w:date="2021-02-15T23:03:00Z">
              <w:r w:rsidR="0086595E">
                <w:t xml:space="preserve"> but just for each xi point I do (f1(xi)-f2(xi)) *dx</w:t>
              </w:r>
            </w:ins>
          </w:p>
          <w:p w14:paraId="75CF9041" w14:textId="27B37340" w:rsidR="61534BE7" w:rsidRDefault="0086595E" w:rsidP="61534BE7">
            <w:ins w:id="211" w:author="natai ella" w:date="2021-02-15T23:04:00Z">
              <w:r>
                <w:t xml:space="preserve">Also I use the assignment2 intersections to and use the start and end of the area </w:t>
              </w:r>
            </w:ins>
            <w:ins w:id="212" w:author="natai ella" w:date="2021-02-15T23:05:00Z">
              <w:r>
                <w:t xml:space="preserve">as </w:t>
              </w:r>
              <w:proofErr w:type="gramStart"/>
              <w:r>
                <w:t>my  starting</w:t>
              </w:r>
              <w:proofErr w:type="gramEnd"/>
              <w:r>
                <w:t xml:space="preserve"> points</w:t>
              </w:r>
            </w:ins>
          </w:p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147BA2C3" w:rsidR="00DA24DE" w:rsidRDefault="0086595E" w:rsidP="00DE1AAB">
            <w:pPr>
              <w:rPr>
                <w:ins w:id="213" w:author="natai ella" w:date="2021-02-15T23:07:00Z"/>
              </w:rPr>
            </w:pPr>
            <w:ins w:id="214" w:author="natai ella" w:date="2021-02-15T23:05:00Z">
              <w:r>
                <w:t xml:space="preserve">Like said in questions 2 when you have an </w:t>
              </w:r>
            </w:ins>
            <w:ins w:id="215" w:author="natai ella" w:date="2021-02-15T23:06:00Z">
              <w:r w:rsidRPr="0086595E">
                <w:rPr>
                  <w:rFonts w:ascii="Arial" w:hAnsi="Arial" w:cs="Arial"/>
                  <w:color w:val="202124"/>
                  <w:shd w:val="clear" w:color="auto" w:fill="FFFFFF"/>
                  <w:rPrChange w:id="216" w:author="natai ella" w:date="2021-02-15T23:06:00Z"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</w:rPrChange>
                </w:rPr>
                <w:t>erratic</w:t>
              </w:r>
              <w:r>
                <w:rPr>
                  <w:rFonts w:ascii="Arial" w:hAnsi="Arial" w:cs="Arial"/>
                  <w:b/>
                  <w:bCs/>
                  <w:color w:val="202124"/>
                  <w:shd w:val="clear" w:color="auto" w:fill="FFFFFF"/>
                </w:rPr>
                <w:t> </w:t>
              </w:r>
            </w:ins>
            <w:proofErr w:type="gramStart"/>
            <w:ins w:id="217" w:author="natai ella" w:date="2021-02-15T23:05:00Z">
              <w:r>
                <w:t xml:space="preserve">function </w:t>
              </w:r>
            </w:ins>
            <w:r w:rsidR="00DA24DE" w:rsidRPr="61534BE7">
              <w:rPr>
                <w:b/>
                <w:bCs/>
              </w:rPr>
              <w:t xml:space="preserve"> </w:t>
            </w:r>
            <w:ins w:id="218" w:author="natai ella" w:date="2021-02-15T23:06:00Z">
              <w:r>
                <w:t>when</w:t>
              </w:r>
              <w:proofErr w:type="gramEnd"/>
              <w:r>
                <w:t xml:space="preserve"> we take a sample with dx distance we can totally miss that it </w:t>
              </w:r>
            </w:ins>
            <w:ins w:id="219" w:author="natai ella" w:date="2021-02-15T23:07:00Z">
              <w:r>
                <w:t>my have gone very much down then up again do to something like 2^(a big number)</w:t>
              </w:r>
            </w:ins>
          </w:p>
          <w:p w14:paraId="47F4D1C6" w14:textId="1FCC370E" w:rsidR="0086595E" w:rsidRDefault="0086595E" w:rsidP="00DE1AAB">
            <w:pPr>
              <w:rPr>
                <w:ins w:id="220" w:author="natai ella" w:date="2021-02-15T23:09:00Z"/>
              </w:rPr>
            </w:pPr>
            <w:ins w:id="221" w:author="natai ella" w:date="2021-02-15T23:08:00Z">
              <w:r>
                <w:t xml:space="preserve">The we will get will depend very much on where we take the sample as a very small </w:t>
              </w:r>
              <w:proofErr w:type="spellStart"/>
              <w:r>
                <w:t>di</w:t>
              </w:r>
            </w:ins>
            <w:ins w:id="222" w:author="natai ella" w:date="2021-02-15T23:09:00Z">
              <w:r>
                <w:t>ffrint</w:t>
              </w:r>
              <w:proofErr w:type="spellEnd"/>
              <w:r>
                <w:t xml:space="preserve"> in dx makes a very big different in </w:t>
              </w:r>
              <w:proofErr w:type="spellStart"/>
              <w:r>
                <w:t>dy</w:t>
              </w:r>
              <w:proofErr w:type="spellEnd"/>
              <w:r>
                <w:t xml:space="preserve"> for 10% of the area we are looking at</w:t>
              </w:r>
            </w:ins>
          </w:p>
          <w:p w14:paraId="7868E42E" w14:textId="6B06BF94" w:rsidR="0086595E" w:rsidRDefault="0086595E" w:rsidP="00DE1AAB">
            <w:pPr>
              <w:rPr>
                <w:ins w:id="223" w:author="natai ella" w:date="2021-02-15T23:09:00Z"/>
              </w:rPr>
            </w:pPr>
          </w:p>
          <w:p w14:paraId="7CF08F2B" w14:textId="77777777" w:rsidR="0086595E" w:rsidRPr="0086595E" w:rsidRDefault="0086595E" w:rsidP="00DE1AAB">
            <w:pPr>
              <w:rPr>
                <w:rPrChange w:id="224" w:author="natai ella" w:date="2021-02-15T23:06:00Z">
                  <w:rPr>
                    <w:b/>
                    <w:bCs/>
                  </w:rPr>
                </w:rPrChange>
              </w:rPr>
            </w:pP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lastRenderedPageBreak/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225" w:author="רמי פוזיס" w:date="2021-02-09T18:30:00Z"/>
          <w:b/>
          <w:bCs/>
        </w:rPr>
      </w:pPr>
      <w:ins w:id="226" w:author="רמי פוזיס" w:date="2021-02-09T17:30:00Z">
        <w:r>
          <w:rPr>
            <w:b/>
            <w:bCs/>
          </w:rPr>
          <w:lastRenderedPageBreak/>
          <w:t>Assignment 4A (</w:t>
        </w:r>
      </w:ins>
      <w:ins w:id="227" w:author="רמי פוזיס" w:date="2021-02-09T17:41:00Z">
        <w:r w:rsidR="007B07E2">
          <w:rPr>
            <w:b/>
            <w:bCs/>
          </w:rPr>
          <w:t>20</w:t>
        </w:r>
      </w:ins>
      <w:ins w:id="228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229" w:author="רמי פוזיס" w:date="2021-02-09T18:30:00Z"/>
          <w:b/>
          <w:bCs/>
        </w:rPr>
      </w:pPr>
      <w:ins w:id="230" w:author="רמי פוזיס" w:date="2021-02-09T18:30:00Z">
        <w:r>
          <w:t xml:space="preserve">Implement the function </w:t>
        </w:r>
        <w:proofErr w:type="gramStart"/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</w:t>
        </w:r>
        <w:proofErr w:type="gramEnd"/>
        <w:r w:rsidRPr="29F27A30">
          <w:rPr>
            <w:b/>
            <w:bCs/>
          </w:rPr>
          <w:t>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231" w:author="רמי פוזיס" w:date="2021-02-09T18:31:00Z"/>
        </w:rPr>
      </w:pPr>
      <w:ins w:id="232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233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234" w:author="רמי פוזיס" w:date="2021-02-09T18:39:00Z"/>
          <w:rFonts w:eastAsiaTheme="minorEastAsia"/>
        </w:rPr>
      </w:pPr>
      <w:ins w:id="235" w:author="רמי פוזיס" w:date="2021-02-09T18:32:00Z">
        <w:r w:rsidRPr="00F91706">
          <w:rPr>
            <w:rPrChange w:id="236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237" w:author="רמי פוזיס" w:date="2021-02-09T18:33:00Z">
        <w:r>
          <w:t xml:space="preserve">d return a function </w:t>
        </w:r>
      </w:ins>
      <m:oMath>
        <m:r>
          <w:ins w:id="238" w:author="רמי פוזיס" w:date="2021-02-09T18:37:00Z">
            <w:rPr>
              <w:rFonts w:ascii="Cambria Math" w:hAnsi="Cambria Math"/>
            </w:rPr>
            <m:t>g</m:t>
          </w:ins>
        </m:r>
      </m:oMath>
      <w:ins w:id="239" w:author="רמי פוזיס" w:date="2021-02-09T18:37:00Z">
        <w:r w:rsidR="002D5F79">
          <w:t xml:space="preserve"> </w:t>
        </w:r>
      </w:ins>
      <w:ins w:id="240" w:author="רמי פוזיס" w:date="2021-02-09T18:33:00Z">
        <w:r w:rsidR="005D5207">
          <w:t>fitting</w:t>
        </w:r>
        <w:r>
          <w:t xml:space="preserve"> the </w:t>
        </w:r>
      </w:ins>
      <w:ins w:id="241" w:author="רמי פוזיס" w:date="2021-02-09T18:34:00Z">
        <w:r w:rsidR="00131E84">
          <w:t xml:space="preserve">data sampled from the </w:t>
        </w:r>
      </w:ins>
      <w:ins w:id="242" w:author="רמי פוזיס" w:date="2021-02-09T18:33:00Z">
        <w:r w:rsidR="005D5207">
          <w:t>noisy function</w:t>
        </w:r>
      </w:ins>
      <w:ins w:id="243" w:author="רמי פוזיס" w:date="2021-02-09T18:34:00Z">
        <w:r w:rsidR="00131E84">
          <w:t xml:space="preserve">. Use least squares fitting such that </w:t>
        </w:r>
      </w:ins>
      <m:oMath>
        <m:r>
          <w:ins w:id="244" w:author="רמי פוזיס" w:date="2021-02-09T18:38:00Z">
            <w:rPr>
              <w:rFonts w:ascii="Cambria Math" w:hAnsi="Cambria Math"/>
            </w:rPr>
            <m:t>g</m:t>
          </w:ins>
        </m:r>
      </m:oMath>
      <w:ins w:id="245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246" w:author="רמי פוזיס" w:date="2021-02-09T18:40:00Z"/>
          <w:rFonts w:eastAsiaTheme="minorEastAsia"/>
        </w:rPr>
      </w:pPr>
      <w:ins w:id="247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248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249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250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251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252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253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254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255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256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257" w:author="רמי פוזיס" w:date="2021-02-09T18:41:00Z"/>
        </w:rPr>
      </w:pPr>
      <w:ins w:id="258" w:author="רמי פוזיס" w:date="2021-02-09T18:40:00Z">
        <w:r>
          <w:rPr>
            <w:rFonts w:eastAsiaTheme="minorEastAsia"/>
          </w:rPr>
          <w:t xml:space="preserve">You have no constrains on the number of </w:t>
        </w:r>
        <w:proofErr w:type="gramStart"/>
        <w:r>
          <w:rPr>
            <w:rFonts w:eastAsiaTheme="minorEastAsia"/>
          </w:rPr>
          <w:t>invocation</w:t>
        </w:r>
        <w:proofErr w:type="gramEnd"/>
        <w:r>
          <w:rPr>
            <w:rFonts w:eastAsiaTheme="minorEastAsia"/>
          </w:rPr>
          <w:t xml:space="preserve"> of the noisy function but the </w:t>
        </w:r>
      </w:ins>
      <w:ins w:id="259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</w:t>
        </w:r>
        <w:proofErr w:type="spellStart"/>
        <w:r w:rsidR="004B019A">
          <w:t>maxtime</w:t>
        </w:r>
        <w:proofErr w:type="spellEnd"/>
        <w:r w:rsidR="004B019A">
          <w:t xml:space="preserve">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260" w:author="רמי פוזיס" w:date="2021-02-09T18:42:00Z"/>
        </w:rPr>
      </w:pPr>
      <w:ins w:id="261" w:author="רמי פוזיס" w:date="2021-02-09T18:42:00Z">
        <w:r w:rsidRPr="004D5134">
          <w:rPr>
            <w:rPrChange w:id="262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263" w:author="רמי פוזיס" w:date="2021-02-09T18:42:00Z">
            <w:rPr>
              <w:rFonts w:ascii="Cambria Math" w:hAnsi="Cambria Math"/>
            </w:rPr>
            <m:t>g</m:t>
          </w:ins>
        </m:r>
      </m:oMath>
      <w:ins w:id="264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265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266" w:author="רמי פוזיס" w:date="2021-02-09T18:55:00Z">
        <w:r w:rsidR="00CF1ECB">
          <w:rPr>
            <w:rFonts w:eastAsiaTheme="minorEastAsia"/>
          </w:rPr>
          <w:t>6</w:t>
        </w:r>
      </w:ins>
      <w:ins w:id="267" w:author="רמי פוזיס" w:date="2021-02-09T18:58:00Z">
        <w:r w:rsidR="00075E36">
          <w:rPr>
            <w:rFonts w:eastAsiaTheme="minorEastAsia"/>
          </w:rPr>
          <w:t>5</w:t>
        </w:r>
      </w:ins>
      <w:ins w:id="268" w:author="רמי פוזיס" w:date="2021-02-09T18:55:00Z">
        <w:r w:rsidR="00CF1ECB">
          <w:rPr>
            <w:rFonts w:eastAsiaTheme="minorEastAsia"/>
          </w:rPr>
          <w:t>%</w:t>
        </w:r>
      </w:ins>
      <w:ins w:id="269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270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271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272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273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74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275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276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277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278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79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280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281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282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283" w:author="רמי פוזיס" w:date="2021-02-09T18:48:00Z"/>
        </w:rPr>
      </w:pPr>
      <w:ins w:id="284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85" w:author="רמי פוזיס" w:date="2021-02-09T18:48:00Z"/>
        </w:trPr>
        <w:tc>
          <w:tcPr>
            <w:tcW w:w="9350" w:type="dxa"/>
          </w:tcPr>
          <w:p w14:paraId="6D9E620E" w14:textId="62328BA0" w:rsidR="008B0BBF" w:rsidDel="008A0B6A" w:rsidRDefault="008A0B6A" w:rsidP="008A0B6A">
            <w:pPr>
              <w:rPr>
                <w:del w:id="286" w:author="natai ella" w:date="2021-02-15T23:15:00Z"/>
              </w:rPr>
              <w:pPrChange w:id="287" w:author="natai ella" w:date="2021-02-16T00:07:00Z">
                <w:pPr/>
              </w:pPrChange>
            </w:pPr>
            <w:ins w:id="288" w:author="natai ella" w:date="2021-02-16T00:07:00Z">
              <w:r>
                <w:t>Least square fitting</w:t>
              </w:r>
            </w:ins>
          </w:p>
          <w:p w14:paraId="44506D5F" w14:textId="77777777" w:rsidR="008A0B6A" w:rsidRDefault="008A0B6A" w:rsidP="006E1D24">
            <w:pPr>
              <w:rPr>
                <w:ins w:id="289" w:author="natai ella" w:date="2021-02-16T00:07:00Z"/>
              </w:rPr>
            </w:pPr>
          </w:p>
          <w:p w14:paraId="5F2748B9" w14:textId="5F669C77" w:rsidR="00AA188C" w:rsidRDefault="00AA188C" w:rsidP="006E1D24">
            <w:pPr>
              <w:rPr>
                <w:ins w:id="290" w:author="natai ella" w:date="2021-02-15T23:19:00Z"/>
              </w:rPr>
            </w:pPr>
            <w:ins w:id="291" w:author="natai ella" w:date="2021-02-15T23:15:00Z">
              <w:r>
                <w:t xml:space="preserve">We create a liner </w:t>
              </w:r>
            </w:ins>
            <w:ins w:id="292" w:author="natai ella" w:date="2021-02-15T23:16:00Z">
              <w:r>
                <w:t>equation</w:t>
              </w:r>
            </w:ins>
            <w:ins w:id="293" w:author="natai ella" w:date="2021-02-15T23:15:00Z">
              <w:r>
                <w:t xml:space="preserve"> </w:t>
              </w:r>
            </w:ins>
            <w:ins w:id="294" w:author="natai ella" w:date="2021-02-15T23:16:00Z">
              <w:r>
                <w:t xml:space="preserve">for a coefficient then solve it using then </w:t>
              </w:r>
            </w:ins>
            <w:ins w:id="295" w:author="natai ella" w:date="2021-02-15T23:17:00Z">
              <w:r>
                <w:t>determinants</w:t>
              </w:r>
            </w:ins>
            <w:ins w:id="296" w:author="natai ella" w:date="2021-02-15T23:16:00Z">
              <w:r>
                <w:t xml:space="preserve"> of the </w:t>
              </w:r>
              <w:proofErr w:type="spellStart"/>
              <w:r>
                <w:t>matix</w:t>
              </w:r>
            </w:ins>
            <w:proofErr w:type="spellEnd"/>
            <w:ins w:id="297" w:author="natai ella" w:date="2021-02-15T23:17:00Z">
              <w:r>
                <w:t xml:space="preserve"> using </w:t>
              </w:r>
            </w:ins>
            <w:ins w:id="298" w:author="natai ella" w:date="2021-02-15T23:24:00Z">
              <w:r>
                <w:t>Cramer’s</w:t>
              </w:r>
            </w:ins>
            <w:ins w:id="299" w:author="natai ella" w:date="2021-02-15T23:17:00Z">
              <w:r>
                <w:t xml:space="preserve"> rule </w:t>
              </w:r>
            </w:ins>
          </w:p>
          <w:p w14:paraId="700765B7" w14:textId="5C1B624F" w:rsidR="00AA188C" w:rsidRDefault="00AA188C" w:rsidP="006E1D24">
            <w:pPr>
              <w:rPr>
                <w:ins w:id="300" w:author="natai ella" w:date="2021-02-15T23:19:00Z"/>
              </w:rPr>
            </w:pPr>
            <w:ins w:id="301" w:author="natai ella" w:date="2021-02-15T23:19:00Z">
              <w:r>
                <w:t xml:space="preserve">matrix </w:t>
              </w:r>
              <w:proofErr w:type="gramStart"/>
              <w:r>
                <w:t>is</w:t>
              </w:r>
              <w:r>
                <w:t>(</w:t>
              </w:r>
              <w:r>
                <w:t xml:space="preserve"> </w:t>
              </w:r>
            </w:ins>
            <w:ins w:id="302" w:author="natai ella" w:date="2021-02-15T23:20:00Z">
              <w:r>
                <w:t>k</w:t>
              </w:r>
              <w:proofErr w:type="gramEnd"/>
              <w:r>
                <w:t>*k</w:t>
              </w:r>
            </w:ins>
            <w:ins w:id="303" w:author="natai ella" w:date="2021-02-15T23:19:00Z">
              <w:r>
                <w:t xml:space="preserve"> * creating sum </w:t>
              </w:r>
              <w:r>
                <w:t>)</w:t>
              </w:r>
              <w:r>
                <w:t>-&gt; I make it so it takes O(</w:t>
              </w:r>
            </w:ins>
            <w:ins w:id="304" w:author="natai ella" w:date="2021-02-15T23:20:00Z">
              <w:r>
                <w:t>k</w:t>
              </w:r>
            </w:ins>
            <w:ins w:id="305" w:author="natai ella" w:date="2021-02-15T23:24:00Z">
              <w:r>
                <w:t>*</w:t>
              </w:r>
            </w:ins>
            <w:ins w:id="306" w:author="natai ella" w:date="2021-02-15T23:20:00Z">
              <w:r>
                <w:t>n</w:t>
              </w:r>
            </w:ins>
            <w:ins w:id="307" w:author="natai ella" w:date="2021-02-15T23:19:00Z">
              <w:r>
                <w:t xml:space="preserve">) to create the matrix and not </w:t>
              </w:r>
            </w:ins>
            <w:ins w:id="308" w:author="natai ella" w:date="2021-02-15T23:20:00Z">
              <w:r>
                <w:t>k*k*n</w:t>
              </w:r>
            </w:ins>
            <w:ins w:id="309" w:author="natai ella" w:date="2021-02-15T23:19:00Z">
              <w:r>
                <w:t xml:space="preserve">. Then I use </w:t>
              </w:r>
              <w:proofErr w:type="spellStart"/>
              <w:r>
                <w:t>np.det</w:t>
              </w:r>
              <w:proofErr w:type="spellEnd"/>
              <w:r>
                <w:t xml:space="preserve"> for each </w:t>
              </w:r>
            </w:ins>
            <w:ins w:id="310" w:author="natai ella" w:date="2021-02-15T23:24:00Z">
              <w:r>
                <w:t>matrix</w:t>
              </w:r>
            </w:ins>
            <w:ins w:id="311" w:author="natai ella" w:date="2021-02-15T23:19:00Z">
              <w:r>
                <w:t>.</w:t>
              </w:r>
            </w:ins>
          </w:p>
          <w:p w14:paraId="46C06084" w14:textId="465B01E1" w:rsidR="008B0BBF" w:rsidRDefault="00AA188C" w:rsidP="006E1D24">
            <w:pPr>
              <w:rPr>
                <w:ins w:id="312" w:author="natai ella" w:date="2021-02-15T23:21:00Z"/>
              </w:rPr>
            </w:pPr>
            <w:ins w:id="313" w:author="natai ella" w:date="2021-02-15T23:17:00Z">
              <w:r>
                <w:t xml:space="preserve">the problem become the time </w:t>
              </w:r>
            </w:ins>
            <w:ins w:id="314" w:author="natai ella" w:date="2021-02-15T23:20:00Z">
              <w:r>
                <w:t xml:space="preserve">it takes to do all this and the </w:t>
              </w:r>
            </w:ins>
            <w:ins w:id="315" w:author="natai ella" w:date="2021-02-15T23:21:00Z">
              <w:r>
                <w:t>time it takes to take a sample</w:t>
              </w:r>
            </w:ins>
          </w:p>
          <w:p w14:paraId="2C63E836" w14:textId="6BB13113" w:rsidR="00AA188C" w:rsidRDefault="00AA188C" w:rsidP="006E1D24">
            <w:pPr>
              <w:rPr>
                <w:ins w:id="316" w:author="natai ella" w:date="2021-02-15T23:21:00Z"/>
              </w:rPr>
            </w:pPr>
            <w:ins w:id="317" w:author="natai ella" w:date="2021-02-15T23:21:00Z">
              <w:r>
                <w:t xml:space="preserve">I place a hard cap of 1500 points </w:t>
              </w:r>
            </w:ins>
          </w:p>
          <w:p w14:paraId="07B499E5" w14:textId="26206C0D" w:rsidR="00AA188C" w:rsidRDefault="00AA188C" w:rsidP="006E1D24">
            <w:pPr>
              <w:rPr>
                <w:ins w:id="318" w:author="natai ella" w:date="2021-02-15T23:21:00Z"/>
              </w:rPr>
            </w:pPr>
            <w:ins w:id="319" w:author="natai ella" w:date="2021-02-15T23:21:00Z">
              <w:r>
                <w:t xml:space="preserve">But before I start the I look how much time it takes to calcite the matrix for </w:t>
              </w:r>
              <w:proofErr w:type="spellStart"/>
              <w:r>
                <w:t>x^k</w:t>
              </w:r>
              <w:proofErr w:type="spellEnd"/>
              <w:r>
                <w:t xml:space="preserve"> when k is </w:t>
              </w:r>
              <w:proofErr w:type="gramStart"/>
              <w:r>
                <w:t>1..</w:t>
              </w:r>
              <w:proofErr w:type="gramEnd"/>
              <w:r>
                <w:t>12</w:t>
              </w:r>
            </w:ins>
          </w:p>
          <w:p w14:paraId="45A5C9F4" w14:textId="37820E2E" w:rsidR="00AA188C" w:rsidDel="00AA188C" w:rsidRDefault="00AA188C" w:rsidP="00AA188C">
            <w:pPr>
              <w:rPr>
                <w:ins w:id="320" w:author="רמי פוזיס" w:date="2021-02-09T18:48:00Z"/>
                <w:del w:id="321" w:author="natai ella" w:date="2021-02-15T23:24:00Z"/>
              </w:rPr>
              <w:pPrChange w:id="322" w:author="natai ella" w:date="2021-02-15T23:24:00Z">
                <w:pPr/>
              </w:pPrChange>
            </w:pPr>
            <w:ins w:id="323" w:author="natai ella" w:date="2021-02-15T23:22:00Z">
              <w:r>
                <w:t>and I tell it to use</w:t>
              </w:r>
            </w:ins>
            <w:ins w:id="324" w:author="natai ella" w:date="2021-02-15T23:23:00Z">
              <w:r>
                <w:t xml:space="preserve"> 3* (</w:t>
              </w:r>
              <w:proofErr w:type="spellStart"/>
              <w:r>
                <w:t>maxtime</w:t>
              </w:r>
              <w:proofErr w:type="spellEnd"/>
              <w:r>
                <w:t>/</w:t>
              </w:r>
              <w:proofErr w:type="spellStart"/>
              <w:r>
                <w:t>time_for_poly_deggree_k</w:t>
              </w:r>
              <w:proofErr w:type="spellEnd"/>
              <w:r>
                <w:t xml:space="preserve">) also I make sure that we don’t take more then </w:t>
              </w:r>
              <w:proofErr w:type="spellStart"/>
              <w:r>
                <w:t>maxtime</w:t>
              </w:r>
              <w:proofErr w:type="spellEnd"/>
              <w:r>
                <w:t>/</w:t>
              </w:r>
              <w:proofErr w:type="gramStart"/>
              <w:r>
                <w:t xml:space="preserve">4 </w:t>
              </w:r>
            </w:ins>
            <w:ins w:id="325" w:author="natai ella" w:date="2021-02-15T23:24:00Z">
              <w:r>
                <w:t xml:space="preserve"> for</w:t>
              </w:r>
              <w:proofErr w:type="gramEnd"/>
              <w:r>
                <w:t xml:space="preserve"> the sampling of the given function</w:t>
              </w:r>
            </w:ins>
          </w:p>
          <w:p w14:paraId="008F692A" w14:textId="77777777" w:rsidR="008B0BBF" w:rsidRDefault="008B0BBF" w:rsidP="006E1D24">
            <w:pPr>
              <w:rPr>
                <w:ins w:id="326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327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328" w:author="רמי פוזיס" w:date="2021-02-09T18:33:00Z"/>
        </w:rPr>
      </w:pPr>
    </w:p>
    <w:p w14:paraId="6BA6C7B8" w14:textId="77777777" w:rsidR="00F91706" w:rsidRDefault="00F91706" w:rsidP="006E1D24">
      <w:pPr>
        <w:rPr>
          <w:ins w:id="329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330" w:author="רמי פוזיס" w:date="2021-02-09T17:30:00Z"/>
          <w:rPrChange w:id="331" w:author="רמי פוזיס" w:date="2021-02-09T18:32:00Z">
            <w:rPr>
              <w:ins w:id="332" w:author="רמי פוזיס" w:date="2021-02-09T17:30:00Z"/>
              <w:b/>
              <w:bCs/>
            </w:rPr>
          </w:rPrChange>
        </w:rPr>
      </w:pPr>
      <w:ins w:id="333" w:author="רמי פוזיס" w:date="2021-02-09T18:32:00Z">
        <w:r w:rsidRPr="00F91706">
          <w:rPr>
            <w:rPrChange w:id="334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335" w:author="רמי פוזיס" w:date="2021-02-09T18:48:00Z"/>
          <w:b/>
          <w:bCs/>
        </w:rPr>
      </w:pPr>
      <w:ins w:id="336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337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338" w:author="רמי פוזיס" w:date="2021-02-09T17:41:00Z">
        <w:r w:rsidR="007B07E2">
          <w:rPr>
            <w:b/>
            <w:bCs/>
          </w:rPr>
          <w:t xml:space="preserve">10pt + </w:t>
        </w:r>
      </w:ins>
      <w:del w:id="339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340" w:author="רמי פוזיס" w:date="2021-02-09T17:31:00Z">
        <w:r w:rsidR="00156CBD">
          <w:rPr>
            <w:b/>
            <w:bCs/>
          </w:rPr>
          <w:t xml:space="preserve">bonus </w:t>
        </w:r>
      </w:ins>
      <w:ins w:id="341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342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343" w:author="רמי פוזיס" w:date="2021-02-09T18:43:00Z"/>
          <w:b/>
          <w:bCs/>
        </w:rPr>
      </w:pPr>
      <w:ins w:id="344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345" w:author="רמי פוזיס" w:date="2021-02-09T18:45:00Z"/>
        </w:rPr>
      </w:pPr>
      <w:ins w:id="346" w:author="רמי פוזיס" w:date="2021-02-09T18:43:00Z">
        <w:r>
          <w:t xml:space="preserve">The function will receive a </w:t>
        </w:r>
      </w:ins>
      <w:ins w:id="347" w:author="רמי פוזיס" w:date="2021-02-09T18:44:00Z">
        <w:r>
          <w:t xml:space="preserve">shape </w:t>
        </w:r>
      </w:ins>
      <w:ins w:id="348" w:author="רמי פוזיס" w:date="2021-02-09T18:43:00Z">
        <w:r>
          <w:t>contour</w:t>
        </w:r>
      </w:ins>
      <w:ins w:id="349" w:author="רמי פוזיס" w:date="2021-02-09T18:44:00Z">
        <w:r w:rsidR="00770F78">
          <w:t xml:space="preserve"> and should return the approximate area of the shape</w:t>
        </w:r>
      </w:ins>
      <w:ins w:id="350" w:author="רמי פוזיס" w:date="2021-02-09T18:43:00Z">
        <w:r>
          <w:t>.</w:t>
        </w:r>
      </w:ins>
      <w:ins w:id="351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352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353" w:author="רמי פוזיס" w:date="2021-02-09T18:43:00Z"/>
          <w:rFonts w:eastAsiaTheme="minorEastAsia"/>
          <w:rPrChange w:id="354" w:author="רמי פוזיס" w:date="2021-02-09T18:48:00Z">
            <w:rPr>
              <w:ins w:id="355" w:author="רמי פוזיס" w:date="2021-02-09T18:43:00Z"/>
            </w:rPr>
          </w:rPrChange>
        </w:rPr>
      </w:pPr>
      <w:ins w:id="356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357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358" w:author="רמי פוזיס" w:date="2021-02-09T18:46:00Z">
            <w:rPr>
              <w:rFonts w:ascii="Cambria Math" w:hAnsi="Cambria Math"/>
            </w:rPr>
            <m:t>n</m:t>
          </w:ins>
        </m:r>
      </m:oMath>
      <w:ins w:id="359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360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361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362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363" w:author="רמי פוזיס" w:date="2021-02-09T18:48:00Z">
        <w:r w:rsidR="000E74D8">
          <w:rPr>
            <w:rFonts w:eastAsiaTheme="minorEastAsia"/>
          </w:rPr>
          <w:t xml:space="preserve">according to the desired error in order to save running time. </w:t>
        </w:r>
      </w:ins>
      <w:ins w:id="364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365" w:author="רמי פוזיס" w:date="2021-02-09T18:48:00Z"/>
        </w:rPr>
      </w:pPr>
      <w:ins w:id="366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367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368" w:author="רמי פוזיס" w:date="2021-02-09T18:49:00Z"/>
        </w:rPr>
      </w:pPr>
      <w:ins w:id="369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370" w:author="רמי פוזיס" w:date="2021-02-09T18:49:00Z"/>
        </w:trPr>
        <w:tc>
          <w:tcPr>
            <w:tcW w:w="9350" w:type="dxa"/>
          </w:tcPr>
          <w:p w14:paraId="0207A66E" w14:textId="7CB53828" w:rsidR="004F7757" w:rsidRDefault="004F7757" w:rsidP="004F7757">
            <w:pPr>
              <w:rPr>
                <w:ins w:id="371" w:author="natai ella" w:date="2021-02-16T02:07:00Z"/>
              </w:rPr>
            </w:pPr>
            <w:ins w:id="372" w:author="natai ella" w:date="2021-02-16T02:07:00Z">
              <w:r>
                <w:t>Il creat</w:t>
              </w:r>
            </w:ins>
            <w:ins w:id="373" w:author="natai ella" w:date="2021-02-16T02:15:00Z">
              <w:r>
                <w:t>e</w:t>
              </w:r>
            </w:ins>
            <w:ins w:id="374" w:author="natai ella" w:date="2021-02-16T02:07:00Z">
              <w:r>
                <w:t xml:space="preserve"> 2 point array f1 and f2 which represent half of the shape </w:t>
              </w:r>
              <w:proofErr w:type="gramStart"/>
              <w:r>
                <w:t>each(</w:t>
              </w:r>
              <w:proofErr w:type="gramEnd"/>
              <w:r>
                <w:t xml:space="preserve">up and down side) </w:t>
              </w:r>
            </w:ins>
          </w:p>
          <w:p w14:paraId="002D60FD" w14:textId="677F71FE" w:rsidR="004F7757" w:rsidRDefault="004F7757" w:rsidP="004F7757">
            <w:pPr>
              <w:rPr>
                <w:ins w:id="375" w:author="natai ella" w:date="2021-02-16T02:08:00Z"/>
              </w:rPr>
            </w:pPr>
            <w:ins w:id="376" w:author="natai ella" w:date="2021-02-16T02:07:00Z">
              <w:r>
                <w:t xml:space="preserve">No like </w:t>
              </w:r>
            </w:ins>
            <w:ins w:id="377" w:author="natai ella" w:date="2021-02-16T02:08:00Z">
              <w:r>
                <w:t>assignment 3 I have 2 functions of points and I just need to calc the area between the 2.</w:t>
              </w:r>
            </w:ins>
          </w:p>
          <w:p w14:paraId="1F4501FB" w14:textId="15A3F19F" w:rsidR="004F7757" w:rsidRDefault="004F7757" w:rsidP="004F7757">
            <w:pPr>
              <w:rPr>
                <w:ins w:id="378" w:author="natai ella" w:date="2021-02-16T02:08:00Z"/>
              </w:rPr>
            </w:pPr>
            <w:ins w:id="379" w:author="natai ella" w:date="2021-02-16T02:08:00Z">
              <w:r>
                <w:t>Now how do we pick how many points to take</w:t>
              </w:r>
            </w:ins>
          </w:p>
          <w:p w14:paraId="4D790EEB" w14:textId="39C5B94A" w:rsidR="004F7757" w:rsidRDefault="004F7757" w:rsidP="004F7757">
            <w:pPr>
              <w:rPr>
                <w:ins w:id="380" w:author="natai ella" w:date="2021-02-16T02:09:00Z"/>
              </w:rPr>
            </w:pPr>
            <w:proofErr w:type="gramStart"/>
            <w:ins w:id="381" w:author="natai ella" w:date="2021-02-16T02:08:00Z">
              <w:r>
                <w:t>Lets</w:t>
              </w:r>
              <w:proofErr w:type="gramEnd"/>
              <w:r>
                <w:t xml:space="preserve"> look for a sec at the a </w:t>
              </w:r>
            </w:ins>
            <w:ins w:id="382" w:author="natai ella" w:date="2021-02-16T02:09:00Z">
              <w:r>
                <w:t>graph</w:t>
              </w:r>
            </w:ins>
            <w:ins w:id="383" w:author="natai ella" w:date="2021-02-16T02:08:00Z">
              <w:r>
                <w:t xml:space="preserve"> where the x cords are n and the y </w:t>
              </w:r>
            </w:ins>
            <w:ins w:id="384" w:author="natai ella" w:date="2021-02-16T02:09:00Z">
              <w:r>
                <w:t>cords are the error from the real area of the shape.</w:t>
              </w:r>
            </w:ins>
          </w:p>
          <w:p w14:paraId="71622665" w14:textId="16024B10" w:rsidR="004F7757" w:rsidRDefault="004F7757" w:rsidP="004F7757">
            <w:pPr>
              <w:rPr>
                <w:ins w:id="385" w:author="natai ella" w:date="2021-02-16T02:11:00Z"/>
              </w:rPr>
            </w:pPr>
            <w:proofErr w:type="gramStart"/>
            <w:ins w:id="386" w:author="natai ella" w:date="2021-02-16T02:09:00Z">
              <w:r>
                <w:t>Lets</w:t>
              </w:r>
              <w:proofErr w:type="gramEnd"/>
              <w:r>
                <w:t xml:space="preserve"> now pick 2 random number n lets say n</w:t>
              </w:r>
            </w:ins>
            <w:ins w:id="387" w:author="natai ella" w:date="2021-02-16T02:10:00Z">
              <w:r>
                <w:t>1</w:t>
              </w:r>
            </w:ins>
            <w:ins w:id="388" w:author="natai ella" w:date="2021-02-16T02:09:00Z">
              <w:r>
                <w:t xml:space="preserve"> = 21 and n</w:t>
              </w:r>
            </w:ins>
            <w:ins w:id="389" w:author="natai ella" w:date="2021-02-16T02:10:00Z">
              <w:r>
                <w:t>2</w:t>
              </w:r>
            </w:ins>
            <w:ins w:id="390" w:author="natai ella" w:date="2021-02-16T02:09:00Z">
              <w:r>
                <w:t xml:space="preserve"> = </w:t>
              </w:r>
            </w:ins>
            <w:ins w:id="391" w:author="natai ella" w:date="2021-02-16T02:10:00Z">
              <w:r>
                <w:t>33 we can now draw a line of the liner function</w:t>
              </w:r>
            </w:ins>
            <w:ins w:id="392" w:author="natai ella" w:date="2021-02-16T02:11:00Z">
              <w:r>
                <w:t xml:space="preserve"> f</w:t>
              </w:r>
            </w:ins>
            <w:ins w:id="393" w:author="natai ella" w:date="2021-02-16T02:10:00Z">
              <w:r>
                <w:t xml:space="preserve"> that pass throw n1 and n2 we can </w:t>
              </w:r>
            </w:ins>
            <w:ins w:id="394" w:author="natai ella" w:date="2021-02-16T02:12:00Z">
              <w:r>
                <w:t>fin</w:t>
              </w:r>
            </w:ins>
            <w:ins w:id="395" w:author="natai ella" w:date="2021-02-16T02:13:00Z">
              <w:r>
                <w:t>d</w:t>
              </w:r>
            </w:ins>
            <w:ins w:id="396" w:author="natai ella" w:date="2021-02-16T02:12:00Z">
              <w:r>
                <w:t xml:space="preserve"> </w:t>
              </w:r>
            </w:ins>
            <w:ins w:id="397" w:author="natai ella" w:date="2021-02-16T02:11:00Z">
              <w:r>
                <w:t xml:space="preserve">N </w:t>
              </w:r>
            </w:ins>
            <w:ins w:id="398" w:author="natai ella" w:date="2021-02-16T02:12:00Z">
              <w:r>
                <w:t>where</w:t>
              </w:r>
            </w:ins>
            <w:ins w:id="399" w:author="natai ella" w:date="2021-02-16T02:11:00Z">
              <w:r>
                <w:t xml:space="preserve"> the value where f(N) &lt; </w:t>
              </w:r>
              <w:proofErr w:type="spellStart"/>
              <w:r>
                <w:t>maxerror</w:t>
              </w:r>
              <w:proofErr w:type="spellEnd"/>
            </w:ins>
          </w:p>
          <w:p w14:paraId="161D4A39" w14:textId="77777777" w:rsidR="004F7757" w:rsidRDefault="004F7757" w:rsidP="004F7757">
            <w:pPr>
              <w:rPr>
                <w:ins w:id="400" w:author="natai ella" w:date="2021-02-16T02:15:00Z"/>
              </w:rPr>
            </w:pPr>
            <w:ins w:id="401" w:author="natai ella" w:date="2021-02-16T02:11:00Z">
              <w:r>
                <w:t xml:space="preserve">Obviously </w:t>
              </w:r>
            </w:ins>
            <w:ins w:id="402" w:author="natai ella" w:date="2021-02-16T02:12:00Z">
              <w:r>
                <w:t xml:space="preserve">the </w:t>
              </w:r>
              <w:proofErr w:type="spellStart"/>
              <w:r>
                <w:t>realy</w:t>
              </w:r>
              <w:proofErr w:type="spellEnd"/>
              <w:r>
                <w:t xml:space="preserve"> function f is not liner and acts more like 1/n but for simplistic sake I just took 2 </w:t>
              </w:r>
            </w:ins>
            <w:ins w:id="403" w:author="natai ella" w:date="2021-02-16T02:13:00Z">
              <w:r>
                <w:t xml:space="preserve">points and created a liner function to find N </w:t>
              </w:r>
            </w:ins>
          </w:p>
          <w:p w14:paraId="798DF7FE" w14:textId="7A1F195F" w:rsidR="004F7757" w:rsidRDefault="004F7757" w:rsidP="004F7757">
            <w:pPr>
              <w:rPr>
                <w:ins w:id="404" w:author="רמי פוזיס" w:date="2021-02-09T18:49:00Z"/>
              </w:rPr>
              <w:pPrChange w:id="405" w:author="natai ella" w:date="2021-02-16T02:07:00Z">
                <w:pPr/>
              </w:pPrChange>
            </w:pPr>
            <w:ins w:id="406" w:author="natai ella" w:date="2021-02-16T02:13:00Z">
              <w:r>
                <w:t xml:space="preserve">if I had a bit more </w:t>
              </w:r>
              <w:proofErr w:type="gramStart"/>
              <w:r>
                <w:t>time</w:t>
              </w:r>
              <w:proofErr w:type="gramEnd"/>
              <w:r>
                <w:t xml:space="preserve"> I would create about 10 points n1…n10 and </w:t>
              </w:r>
            </w:ins>
            <w:ins w:id="407" w:author="natai ella" w:date="2021-02-16T02:14:00Z">
              <w:r>
                <w:t xml:space="preserve">find a </w:t>
              </w:r>
              <w:proofErr w:type="spellStart"/>
              <w:r>
                <w:t>polynom</w:t>
              </w:r>
              <w:proofErr w:type="spellEnd"/>
              <w:r>
                <w:t xml:space="preserve"> that acts like 1/n and try to find N that way</w:t>
              </w:r>
            </w:ins>
          </w:p>
          <w:p w14:paraId="66EFDF38" w14:textId="77777777" w:rsidR="00DE08CC" w:rsidRDefault="00DE08CC" w:rsidP="29F27A30">
            <w:pPr>
              <w:rPr>
                <w:ins w:id="408" w:author="רמי פוזיס" w:date="2021-02-09T18:49:00Z"/>
              </w:rPr>
            </w:pPr>
          </w:p>
          <w:p w14:paraId="694DE7C7" w14:textId="77777777" w:rsidR="00DE08CC" w:rsidRDefault="00DE08CC" w:rsidP="29F27A30">
            <w:pPr>
              <w:rPr>
                <w:ins w:id="409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410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411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412" w:author="רמי פוזיס" w:date="2021-02-09T18:41:00Z">
        <w:r>
          <w:t xml:space="preserve">In this assignment only, </w:t>
        </w:r>
      </w:ins>
      <w:del w:id="413" w:author="רמי פוזיס" w:date="2021-02-09T18:41:00Z">
        <w:r w:rsidR="005E5BAE" w:rsidDel="007D6FD5">
          <w:delText xml:space="preserve">You </w:delText>
        </w:r>
      </w:del>
      <w:ins w:id="414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415" w:author="רמי פוזיס" w:date="2021-02-09T18:42:00Z">
        <w:r w:rsidR="00F05F2D">
          <w:t>.</w:t>
        </w:r>
      </w:ins>
      <w:r w:rsidR="005E5BAE">
        <w:t xml:space="preserve"> </w:t>
      </w:r>
      <w:del w:id="416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lastRenderedPageBreak/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417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418" w:author="רמי פוזיס" w:date="2021-02-09T18:49:00Z">
        <w:r w:rsidRPr="61534BE7" w:rsidDel="00DE08CC">
          <w:rPr>
            <w:b/>
            <w:bCs/>
          </w:rPr>
          <w:delText>1</w:delText>
        </w:r>
      </w:del>
      <w:ins w:id="419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natai ella">
    <w15:presenceInfo w15:providerId="Windows Live" w15:userId="da7f1374f7a78c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4768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4F775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4733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95E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A0B6A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188C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29FF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53F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2A9C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4B"/>
    <w:rPr>
      <w:color w:val="808080"/>
    </w:rPr>
  </w:style>
  <w:style w:type="table" w:styleId="TableGrid">
    <w:name w:val="Table Grid"/>
    <w:basedOn w:val="TableNormal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9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natai ella</cp:lastModifiedBy>
  <cp:revision>418</cp:revision>
  <dcterms:created xsi:type="dcterms:W3CDTF">2021-02-05T00:25:00Z</dcterms:created>
  <dcterms:modified xsi:type="dcterms:W3CDTF">2021-02-16T00:17:00Z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